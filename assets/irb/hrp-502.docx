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pacing w:before="0" w:after="0"/>
        <w:rPr>
          <w:rStyle w:val="Body Text Char"/>
        </w:rPr>
      </w:pPr>
    </w:p>
    <w:p>
      <w:pPr>
        <w:pStyle w:val="Heading 2"/>
        <w:spacing w:before="0" w:after="0"/>
        <w:rPr>
          <w:rStyle w:val="None A"/>
          <w:sz w:val="24"/>
          <w:szCs w:val="24"/>
        </w:rPr>
      </w:pPr>
    </w:p>
    <w:p>
      <w:pPr>
        <w:pStyle w:val="Heading 2"/>
        <w:spacing w:before="0" w:after="0"/>
        <w:rPr>
          <w:outline w:val="0"/>
          <w:color w:val="000000"/>
          <w:sz w:val="24"/>
          <w:szCs w:val="24"/>
          <w:u w:color="000000"/>
          <w14:textFill>
            <w14:solidFill>
              <w14:srgbClr w14:val="000000"/>
            </w14:solidFill>
          </w14:textFill>
        </w:rPr>
      </w:pPr>
      <w:r>
        <w:rPr>
          <w:sz w:val="24"/>
          <w:szCs w:val="24"/>
          <w:rtl w:val="0"/>
          <w:lang w:val="en-US"/>
        </w:rPr>
        <w:t>Title of research study: How colors convey political information and affect individual attitudes</w:t>
      </w:r>
    </w:p>
    <w:p>
      <w:pPr>
        <w:pStyle w:val="Heading 2"/>
        <w:spacing w:before="0" w:after="0"/>
        <w:rPr>
          <w:rStyle w:val="None A"/>
          <w:sz w:val="24"/>
          <w:szCs w:val="24"/>
        </w:rPr>
      </w:pPr>
    </w:p>
    <w:p>
      <w:pPr>
        <w:pStyle w:val="Heading 2"/>
        <w:spacing w:before="0" w:after="0"/>
        <w:rPr>
          <w:b w:val="0"/>
          <w:bCs w:val="0"/>
          <w:sz w:val="24"/>
          <w:szCs w:val="24"/>
        </w:rPr>
      </w:pPr>
      <w:r>
        <w:rPr>
          <w:sz w:val="24"/>
          <w:szCs w:val="24"/>
          <w:rtl w:val="0"/>
          <w:lang w:val="it-IT"/>
        </w:rPr>
        <w:t>IRB Protocol Number:</w:t>
      </w:r>
      <w:r>
        <w:rPr>
          <w:b w:val="0"/>
          <w:bCs w:val="0"/>
          <w:sz w:val="24"/>
          <w:szCs w:val="24"/>
          <w:rtl w:val="0"/>
          <w:lang w:val="en-US"/>
        </w:rPr>
        <w:t xml:space="preserve"> 23-0256</w:t>
      </w:r>
    </w:p>
    <w:p>
      <w:pPr>
        <w:pStyle w:val="Body Text"/>
        <w:rPr>
          <w:rStyle w:val="None A"/>
        </w:rPr>
      </w:pPr>
    </w:p>
    <w:p>
      <w:pPr>
        <w:pStyle w:val="Heading 2"/>
        <w:spacing w:before="0" w:after="0"/>
        <w:rPr>
          <w:b w:val="0"/>
          <w:bCs w:val="0"/>
          <w:i w:val="0"/>
          <w:iCs w:val="0"/>
          <w:sz w:val="24"/>
          <w:szCs w:val="24"/>
        </w:rPr>
      </w:pPr>
      <w:r>
        <w:rPr>
          <w:sz w:val="24"/>
          <w:szCs w:val="24"/>
          <w:rtl w:val="0"/>
          <w:lang w:val="it-IT"/>
        </w:rPr>
        <w:t xml:space="preserve">Investigator: </w:t>
      </w:r>
      <w:r>
        <w:rPr>
          <w:sz w:val="24"/>
          <w:szCs w:val="24"/>
          <w:rtl w:val="0"/>
          <w:lang w:val="en-US"/>
        </w:rPr>
        <w:t>Damon Charles Roberts</w:t>
      </w:r>
    </w:p>
    <w:p>
      <w:pPr>
        <w:pStyle w:val="Body Text"/>
        <w:spacing w:after="0"/>
        <w:ind w:left="90" w:firstLine="0"/>
        <w:rPr>
          <w:rFonts w:ascii="Arial" w:cs="Arial" w:hAnsi="Arial" w:eastAsia="Arial"/>
        </w:rPr>
      </w:pPr>
    </w:p>
    <w:p>
      <w:pPr>
        <w:pStyle w:val="Body Text"/>
        <w:spacing w:after="0"/>
        <w:ind w:left="90" w:firstLine="0"/>
        <w:rPr>
          <w:rFonts w:ascii="Arial" w:cs="Arial" w:hAnsi="Arial" w:eastAsia="Arial"/>
          <w:b w:val="1"/>
          <w:bCs w:val="1"/>
          <w:i w:val="1"/>
          <w:iCs w:val="1"/>
        </w:rPr>
      </w:pPr>
      <w:r>
        <w:rPr>
          <w:rFonts w:ascii="Arial" w:hAnsi="Arial"/>
          <w:b w:val="1"/>
          <w:bCs w:val="1"/>
          <w:i w:val="1"/>
          <w:iCs w:val="1"/>
          <w:rtl w:val="0"/>
          <w:lang w:val="en-US"/>
        </w:rPr>
        <w:t xml:space="preserve">Key Information </w:t>
      </w:r>
    </w:p>
    <w:p>
      <w:pPr>
        <w:pStyle w:val="Body A"/>
        <w:spacing w:after="0"/>
        <w:rPr>
          <w:rFonts w:ascii="Arial" w:cs="Arial" w:hAnsi="Arial" w:eastAsia="Arial"/>
          <w:outline w:val="0"/>
          <w:color w:val="000000"/>
          <w:spacing w:val="0"/>
          <w:position w:val="0"/>
          <w:u w:val="single" w:color="000000"/>
          <w:shd w:val="nil" w:color="auto" w:fill="auto"/>
          <w14:textFill>
            <w14:solidFill>
              <w14:srgbClr w14:val="000000"/>
            </w14:solidFill>
          </w14:textFill>
        </w:rPr>
      </w:pPr>
    </w:p>
    <w:p>
      <w:pPr>
        <w:pStyle w:val="Body A"/>
        <w:spacing w:after="0"/>
        <w:rPr>
          <w:rFonts w:ascii="Arial" w:cs="Arial" w:hAnsi="Arial" w:eastAsia="Arial"/>
          <w:sz w:val="22"/>
          <w:szCs w:val="22"/>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Purpose of the Study</w:t>
      </w:r>
    </w:p>
    <w:p>
      <w:pPr>
        <w:pStyle w:val="Body Text"/>
        <w:spacing w:after="0"/>
        <w:rPr>
          <w:rFonts w:ascii="Arial" w:cs="Arial" w:hAnsi="Arial" w:eastAsia="Arial"/>
          <w:b w:val="1"/>
          <w:bCs w:val="1"/>
          <w:i w:val="1"/>
          <w:iCs w:val="1"/>
        </w:rPr>
      </w:pPr>
    </w:p>
    <w:p>
      <w:pPr>
        <w:pStyle w:val="Body A"/>
        <w:spacing w:after="0"/>
        <w:rPr>
          <w:rFonts w:ascii="Arial" w:cs="Arial" w:hAnsi="Arial" w:eastAsia="Arial"/>
          <w:outline w:val="0"/>
          <w:color w:val="000000"/>
          <w:spacing w:val="0"/>
          <w:position w:val="0"/>
          <w:u w:val="single" w:color="000000"/>
          <w:shd w:val="nil" w:color="auto" w:fill="auto"/>
          <w14:textFill>
            <w14:solidFill>
              <w14:srgbClr w14:val="000000"/>
            </w14:solidFill>
          </w14:textFill>
        </w:rPr>
      </w:pPr>
      <w:r>
        <w:rPr>
          <w:rFonts w:ascii="Arial" w:hAnsi="Arial"/>
          <w:outline w:val="0"/>
          <w:color w:val="000000"/>
          <w:spacing w:val="0"/>
          <w:position w:val="0"/>
          <w:u w:color="000000"/>
          <w:shd w:val="nil" w:color="auto" w:fill="auto"/>
          <w:rtl w:val="0"/>
          <w:lang w:val="en-US"/>
          <w14:textFill>
            <w14:solidFill>
              <w14:srgbClr w14:val="000000"/>
            </w14:solidFill>
          </w14:textFill>
        </w:rPr>
        <w:t>The purpose of the study is to examine what features of a political yard sign jump out to people. While we know quite a lot about how people make political decisions, there is still a lot to understand about how different pieces of information are influential in making those decisions.</w:t>
      </w:r>
    </w:p>
    <w:p>
      <w:pPr>
        <w:pStyle w:val="Body A"/>
        <w:spacing w:after="0"/>
        <w:rPr>
          <w:rFonts w:ascii="Arial" w:cs="Arial" w:hAnsi="Arial" w:eastAsia="Arial"/>
          <w:outline w:val="0"/>
          <w:color w:val="000000"/>
          <w:spacing w:val="0"/>
          <w:position w:val="0"/>
          <w:u w:val="single" w:color="000000"/>
          <w:shd w:val="nil" w:color="auto" w:fill="auto"/>
          <w14:textFill>
            <w14:solidFill>
              <w14:srgbClr w14:val="000000"/>
            </w14:solidFill>
          </w14:textFill>
        </w:rPr>
      </w:pPr>
    </w:p>
    <w:p>
      <w:pPr>
        <w:pStyle w:val="Body A"/>
        <w:spacing w:after="0"/>
        <w:rPr>
          <w:rFonts w:ascii="Arial" w:cs="Arial" w:hAnsi="Arial" w:eastAsia="Arial"/>
          <w:outline w:val="0"/>
          <w:color w:val="f2f2f2"/>
          <w:spacing w:val="0"/>
          <w:position w:val="0"/>
          <w:u w:val="single" w:color="f2f2f2"/>
          <w:shd w:val="clear" w:color="auto" w:fill="0000ff"/>
          <w14:textFill>
            <w14:solidFill>
              <w14:srgbClr w14:val="F2F2F2"/>
            </w14:solidFill>
          </w14:textFill>
        </w:rPr>
      </w:pPr>
      <w:r>
        <w:rPr>
          <w:rFonts w:ascii="Arial" w:hAnsi="Arial"/>
          <w:outline w:val="0"/>
          <w:color w:val="000000"/>
          <w:spacing w:val="0"/>
          <w:position w:val="0"/>
          <w:u w:color="000000"/>
          <w:shd w:val="nil" w:color="auto" w:fill="auto"/>
          <w:rtl w:val="0"/>
          <w:lang w:val="en-US"/>
          <w14:textFill>
            <w14:solidFill>
              <w14:srgbClr w14:val="000000"/>
            </w14:solidFill>
          </w14:textFill>
        </w:rPr>
        <w:t>We expect that you will be in this research study for about 6 minutes.</w:t>
      </w:r>
    </w:p>
    <w:p>
      <w:pPr>
        <w:pStyle w:val="Body A"/>
        <w:spacing w:after="0"/>
        <w:rPr>
          <w:rFonts w:ascii="Arial" w:cs="Arial" w:hAnsi="Arial" w:eastAsia="Arial"/>
          <w:outline w:val="0"/>
          <w:color w:val="000000"/>
          <w:spacing w:val="0"/>
          <w:position w:val="0"/>
          <w:u w:val="single" w:color="000000"/>
          <w:shd w:val="nil" w:color="auto" w:fill="auto"/>
          <w14:textFill>
            <w14:solidFill>
              <w14:srgbClr w14:val="000000"/>
            </w14:solidFill>
          </w14:textFill>
        </w:rPr>
      </w:pPr>
    </w:p>
    <w:p>
      <w:pPr>
        <w:pStyle w:val="Body A"/>
        <w:spacing w:after="0"/>
        <w:rPr>
          <w:rFonts w:ascii="Arial" w:cs="Arial" w:hAnsi="Arial" w:eastAsia="Arial"/>
          <w:sz w:val="22"/>
          <w:szCs w:val="22"/>
        </w:rPr>
      </w:pPr>
      <w:r>
        <w:rPr>
          <w:rFonts w:ascii="Arial" w:hAnsi="Arial"/>
          <w:outline w:val="0"/>
          <w:color w:val="000000"/>
          <w:spacing w:val="0"/>
          <w:position w:val="0"/>
          <w:u w:color="000000"/>
          <w:shd w:val="nil" w:color="auto" w:fill="auto"/>
          <w:rtl w:val="0"/>
          <w:lang w:val="en-US"/>
          <w14:textFill>
            <w14:solidFill>
              <w14:srgbClr w14:val="000000"/>
            </w14:solidFill>
          </w14:textFill>
        </w:rPr>
        <w:t>We expect about 1000 people will be in this research study.</w:t>
      </w:r>
    </w:p>
    <w:p>
      <w:pPr>
        <w:pStyle w:val="Body A"/>
        <w:spacing w:after="0"/>
        <w:rPr>
          <w:rFonts w:ascii="Arial" w:cs="Arial" w:hAnsi="Arial" w:eastAsia="Arial"/>
          <w:shd w:val="clear" w:color="auto" w:fill="d9d9d9"/>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Explanation of Procedures</w:t>
      </w:r>
    </w:p>
    <w:p>
      <w:pPr>
        <w:pStyle w:val="Body A"/>
        <w:spacing w:after="0"/>
        <w:rPr>
          <w:rFonts w:ascii="Arial" w:cs="Arial" w:hAnsi="Arial" w:eastAsia="Arial"/>
          <w:b w:val="1"/>
          <w:bCs w:val="1"/>
          <w:i w:val="1"/>
          <w:iCs w:val="1"/>
        </w:rPr>
      </w:pPr>
    </w:p>
    <w:p>
      <w:pPr>
        <w:pStyle w:val="Body A"/>
        <w:spacing w:after="0"/>
        <w:rPr>
          <w:rFonts w:ascii="Arial" w:cs="Arial" w:hAnsi="Arial" w:eastAsia="Arial"/>
          <w:outline w:val="0"/>
          <w:color w:val="000000"/>
          <w:spacing w:val="0"/>
          <w:position w:val="0"/>
          <w:u w:color="000000"/>
          <w:shd w:val="nil" w:color="auto" w:fill="auto"/>
          <w14:textFill>
            <w14:solidFill>
              <w14:srgbClr w14:val="000000"/>
            </w14:solidFill>
          </w14:textFill>
        </w:rPr>
      </w:pPr>
      <w:r>
        <w:rPr>
          <w:rFonts w:ascii="Arial" w:hAnsi="Arial"/>
          <w:outline w:val="0"/>
          <w:color w:val="000000"/>
          <w:spacing w:val="0"/>
          <w:position w:val="0"/>
          <w:u w:color="000000"/>
          <w:shd w:val="nil" w:color="auto" w:fill="auto"/>
          <w:rtl w:val="0"/>
          <w:lang w:val="en-US"/>
          <w14:textFill>
            <w14:solidFill>
              <w14:srgbClr w14:val="000000"/>
            </w14:solidFill>
          </w14:textFill>
        </w:rPr>
        <w:t xml:space="preserve">You will be asked a number of demographic questions, asked about your political viewpoints, and </w:t>
      </w:r>
      <w:ins w:id="0" w:date="2023-06-07T11:21:56Z" w:author="Damon Roberts">
        <w:r>
          <w:rPr>
            <w:rFonts w:ascii="Arial" w:hAnsi="Arial"/>
            <w:outline w:val="0"/>
            <w:color w:val="000000"/>
            <w:spacing w:val="0"/>
            <w:position w:val="0"/>
            <w:u w:color="000000"/>
            <w:shd w:val="nil" w:color="auto" w:fill="auto"/>
            <w:rtl w:val="0"/>
            <w:lang w:val="en-US"/>
            <w14:textFill>
              <w14:solidFill>
                <w14:srgbClr w14:val="000000"/>
              </w14:solidFill>
            </w14:textFill>
          </w:rPr>
          <w:t xml:space="preserve">will be </w:t>
        </w:r>
      </w:ins>
      <w:r>
        <w:rPr>
          <w:rFonts w:ascii="Arial" w:hAnsi="Arial"/>
          <w:outline w:val="0"/>
          <w:color w:val="000000"/>
          <w:spacing w:val="0"/>
          <w:position w:val="0"/>
          <w:u w:color="000000"/>
          <w:shd w:val="nil" w:color="auto" w:fill="auto"/>
          <w:rtl w:val="0"/>
          <w:lang w:val="en-US"/>
          <w14:textFill>
            <w14:solidFill>
              <w14:srgbClr w14:val="000000"/>
            </w14:solidFill>
          </w14:textFill>
        </w:rPr>
        <w:t xml:space="preserve">asked to answer a couple of questions about your knowledge of politics. After completing these questions, you will view an instruction screen telling you what to do next. </w:t>
      </w:r>
    </w:p>
    <w:p>
      <w:pPr>
        <w:pStyle w:val="Body A"/>
        <w:spacing w:after="0"/>
        <w:rPr>
          <w:outline w:val="0"/>
          <w:color w:val="000000"/>
          <w:spacing w:val="0"/>
          <w:position w:val="0"/>
          <w:u w:color="000000"/>
          <w:shd w:val="nil" w:color="auto" w:fill="auto"/>
          <w14:textFill>
            <w14:solidFill>
              <w14:srgbClr w14:val="000000"/>
            </w14:solidFill>
          </w14:textFill>
        </w:rPr>
      </w:pPr>
      <w:del w:id="1" w:date="2023-06-07T11:22:11Z" w:author="Damon Roberts">
        <w:r>
          <w:rPr>
            <w:rFonts w:ascii="Arial" w:hAnsi="Arial"/>
            <w:outline w:val="0"/>
            <w:color w:val="000000"/>
            <w:spacing w:val="0"/>
            <w:position w:val="0"/>
            <w:u w:color="000000"/>
            <w:shd w:val="nil" w:color="auto" w:fill="auto"/>
            <w:rtl w:val="0"/>
            <w:lang w:val="en-US"/>
            <w14:textFill>
              <w14:solidFill>
                <w14:srgbClr w14:val="000000"/>
              </w14:solidFill>
            </w14:textFill>
          </w:rPr>
          <w:delText>Participants</w:delText>
        </w:r>
      </w:del>
      <w:ins w:id="2" w:date="2023-06-07T11:22:11Z" w:author="Damon Roberts">
        <w:r>
          <w:rPr>
            <w:rFonts w:ascii="Arial" w:hAnsi="Arial"/>
            <w:outline w:val="0"/>
            <w:color w:val="000000"/>
            <w:spacing w:val="0"/>
            <w:position w:val="0"/>
            <w:u w:color="000000"/>
            <w:shd w:val="nil" w:color="auto" w:fill="auto"/>
            <w:rtl w:val="0"/>
            <w:lang w:val="en-US"/>
            <w14:textFill>
              <w14:solidFill>
                <w14:srgbClr w14:val="000000"/>
              </w14:solidFill>
            </w14:textFill>
          </w:rPr>
          <w:t>You</w:t>
        </w:r>
      </w:ins>
      <w:r>
        <w:rPr>
          <w:rFonts w:ascii="Arial" w:hAnsi="Arial"/>
          <w:outline w:val="0"/>
          <w:color w:val="000000"/>
          <w:spacing w:val="0"/>
          <w:position w:val="0"/>
          <w:u w:color="000000"/>
          <w:shd w:val="nil" w:color="auto" w:fill="auto"/>
          <w:rtl w:val="0"/>
          <w:lang w:val="en-US"/>
          <w14:textFill>
            <w14:solidFill>
              <w14:srgbClr w14:val="000000"/>
            </w14:solidFill>
          </w14:textFill>
        </w:rPr>
        <w:t xml:space="preserve"> will be randomly assigned to view</w:t>
      </w:r>
      <w:ins w:id="3" w:date="2023-06-07T11:22:42Z" w:author="Damon Roberts">
        <w:r>
          <w:rPr>
            <w:rFonts w:ascii="Arial" w:hAnsi="Arial"/>
            <w:outline w:val="0"/>
            <w:color w:val="000000"/>
            <w:spacing w:val="0"/>
            <w:position w:val="0"/>
            <w:u w:color="000000"/>
            <w:shd w:val="nil" w:color="auto" w:fill="auto"/>
            <w:rtl w:val="0"/>
            <w:lang w:val="en-US"/>
            <w14:textFill>
              <w14:solidFill>
                <w14:srgbClr w14:val="000000"/>
              </w14:solidFill>
            </w14:textFill>
          </w:rPr>
          <w:t xml:space="preserve"> three</w:t>
        </w:r>
      </w:ins>
      <w:del w:id="4" w:date="2023-06-07T11:22:41Z" w:author="Damon Roberts">
        <w:r>
          <w:rPr>
            <w:rFonts w:ascii="Arial" w:hAnsi="Arial"/>
            <w:outline w:val="0"/>
            <w:color w:val="000000"/>
            <w:spacing w:val="0"/>
            <w:position w:val="0"/>
            <w:u w:color="000000"/>
            <w:shd w:val="nil" w:color="auto" w:fill="auto"/>
            <w:rtl w:val="0"/>
            <w:lang w:val="en-US"/>
            <w14:textFill>
              <w14:solidFill>
                <w14:srgbClr w14:val="000000"/>
              </w14:solidFill>
            </w14:textFill>
          </w:rPr>
          <w:delText xml:space="preserve"> two</w:delText>
        </w:r>
      </w:del>
      <w:r>
        <w:rPr>
          <w:rFonts w:ascii="Arial" w:hAnsi="Arial"/>
          <w:outline w:val="0"/>
          <w:color w:val="000000"/>
          <w:spacing w:val="0"/>
          <w:position w:val="0"/>
          <w:u w:color="000000"/>
          <w:shd w:val="nil" w:color="auto" w:fill="auto"/>
          <w:rtl w:val="0"/>
          <w:lang w:val="en-US"/>
          <w14:textFill>
            <w14:solidFill>
              <w14:srgbClr w14:val="000000"/>
            </w14:solidFill>
          </w14:textFill>
        </w:rPr>
        <w:t xml:space="preserve"> political yard signs (one after another). Large parts of the screen will be blurred, so that you can only view some parts of a yard sign at any given point of time. You and the other participants will have about 5 seconds to view each yard sign.</w:t>
      </w:r>
      <w:del w:id="5" w:date="2023-06-07T11:22:54Z" w:author="Damon Roberts">
        <w:r>
          <w:rPr>
            <w:rFonts w:ascii="Arial" w:hAnsi="Arial"/>
            <w:outline w:val="0"/>
            <w:color w:val="000000"/>
            <w:spacing w:val="0"/>
            <w:position w:val="0"/>
            <w:u w:color="000000"/>
            <w:shd w:val="nil" w:color="auto" w:fill="auto"/>
            <w:rtl w:val="0"/>
            <w:lang w:val="en-US"/>
            <w14:textFill>
              <w14:solidFill>
                <w14:srgbClr w14:val="000000"/>
              </w14:solidFill>
            </w14:textFill>
          </w:rPr>
          <w:delText xml:space="preserve"> This process will happen three times.</w:delText>
        </w:r>
      </w:del>
      <w:r>
        <w:rPr>
          <w:rFonts w:ascii="Arial" w:hAnsi="Arial"/>
          <w:outline w:val="0"/>
          <w:color w:val="000000"/>
          <w:spacing w:val="0"/>
          <w:position w:val="0"/>
          <w:u w:color="000000"/>
          <w:shd w:val="nil" w:color="auto" w:fill="auto"/>
          <w:rtl w:val="0"/>
          <w:lang w:val="en-US"/>
          <w14:textFill>
            <w14:solidFill>
              <w14:srgbClr w14:val="000000"/>
            </w14:solidFill>
          </w14:textFill>
        </w:rPr>
        <w:t xml:space="preserve"> After viewing</w:t>
      </w:r>
      <w:ins w:id="6" w:date="2023-06-07T11:23:36Z" w:author="Damon Roberts">
        <w:r>
          <w:rPr>
            <w:rFonts w:ascii="Arial" w:hAnsi="Arial"/>
            <w:outline w:val="0"/>
            <w:color w:val="000000"/>
            <w:spacing w:val="0"/>
            <w:position w:val="0"/>
            <w:u w:color="000000"/>
            <w:shd w:val="nil" w:color="auto" w:fill="auto"/>
            <w:rtl w:val="0"/>
            <w:lang w:val="en-US"/>
            <w14:textFill>
              <w14:solidFill>
                <w14:srgbClr w14:val="000000"/>
              </w14:solidFill>
            </w14:textFill>
          </w:rPr>
          <w:t xml:space="preserve"> each yard sign, you will be asked a couple of questions about it.</w:t>
        </w:r>
      </w:ins>
      <w:del w:id="7" w:date="2023-06-07T11:23:07Z" w:author="Damon Roberts">
        <w:r>
          <w:rPr>
            <w:rFonts w:ascii="Arial" w:hAnsi="Arial"/>
            <w:outline w:val="0"/>
            <w:color w:val="000000"/>
            <w:spacing w:val="0"/>
            <w:position w:val="0"/>
            <w:u w:color="000000"/>
            <w:shd w:val="nil" w:color="auto" w:fill="auto"/>
            <w:rtl w:val="0"/>
            <w:lang w:val="en-US"/>
            <w14:textFill>
              <w14:solidFill>
                <w14:srgbClr w14:val="000000"/>
              </w14:solidFill>
            </w14:textFill>
          </w:rPr>
          <w:delText xml:space="preserve"> the yard signs, you will be asked a number of questions about the yard sign.</w:delText>
        </w:r>
      </w:del>
    </w:p>
    <w:p>
      <w:pPr>
        <w:pStyle w:val="Body A"/>
        <w:spacing w:after="0"/>
        <w:rPr>
          <w:rFonts w:ascii="Arial" w:cs="Arial" w:hAnsi="Arial" w:eastAsia="Arial"/>
          <w:outline w:val="0"/>
          <w:color w:val="000000"/>
          <w:spacing w:val="0"/>
          <w:position w:val="0"/>
          <w:u w:val="single" w:color="000000"/>
          <w:shd w:val="nil" w:color="auto" w:fill="auto"/>
          <w14:textFill>
            <w14:solidFill>
              <w14:srgbClr w14:val="000000"/>
            </w14:solidFill>
          </w14:textFill>
        </w:rPr>
      </w:pPr>
    </w:p>
    <w:p>
      <w:pPr>
        <w:pStyle w:val="Body A"/>
        <w:spacing w:after="0"/>
        <w:rPr>
          <w:rFonts w:ascii="Arial" w:cs="Arial" w:hAnsi="Arial" w:eastAsia="Arial"/>
          <w:outline w:val="0"/>
          <w:color w:val="000000"/>
          <w:spacing w:val="0"/>
          <w:position w:val="0"/>
          <w:u w:color="000000"/>
          <w:shd w:val="nil" w:color="auto" w:fill="auto"/>
          <w14:textFill>
            <w14:solidFill>
              <w14:srgbClr w14:val="000000"/>
            </w14:solidFill>
          </w14:textFill>
        </w:rPr>
      </w:pPr>
      <w:r>
        <w:rPr>
          <w:rFonts w:ascii="Arial" w:hAnsi="Arial"/>
          <w:outline w:val="0"/>
          <w:color w:val="000000"/>
          <w:spacing w:val="0"/>
          <w:position w:val="0"/>
          <w:u w:color="000000"/>
          <w:shd w:val="nil" w:color="auto" w:fill="auto"/>
          <w:rtl w:val="0"/>
          <w:lang w:val="en-US"/>
          <w14:textFill>
            <w14:solidFill>
              <w14:srgbClr w14:val="000000"/>
            </w14:solidFill>
          </w14:textFill>
        </w:rPr>
        <w:t>The treatment</w:t>
      </w:r>
      <w:ins w:id="8" w:date="2023-06-07T11:23:46Z" w:author="Damon Roberts">
        <w:r>
          <w:rPr>
            <w:rFonts w:ascii="Arial" w:hAnsi="Arial"/>
            <w:outline w:val="0"/>
            <w:color w:val="000000"/>
            <w:spacing w:val="0"/>
            <w:position w:val="0"/>
            <w:u w:color="000000"/>
            <w:shd w:val="nil" w:color="auto" w:fill="auto"/>
            <w:rtl w:val="0"/>
            <w:lang w:val="en-US"/>
            <w14:textFill>
              <w14:solidFill>
                <w14:srgbClr w14:val="000000"/>
              </w14:solidFill>
            </w14:textFill>
          </w:rPr>
          <w:t xml:space="preserve"> </w:t>
        </w:r>
      </w:ins>
      <w:del w:id="9" w:date="2023-06-07T11:23:45Z" w:author="Damon Roberts">
        <w:r>
          <w:rPr>
            <w:rFonts w:ascii="Arial" w:hAnsi="Arial"/>
            <w:outline w:val="0"/>
            <w:color w:val="000000"/>
            <w:spacing w:val="0"/>
            <w:position w:val="0"/>
            <w:u w:color="000000"/>
            <w:shd w:val="nil" w:color="auto" w:fill="auto"/>
            <w:rtl w:val="0"/>
            <w:lang w:val="en-US"/>
            <w14:textFill>
              <w14:solidFill>
                <w14:srgbClr w14:val="000000"/>
              </w14:solidFill>
            </w14:textFill>
          </w:rPr>
          <w:delText xml:space="preserve"> (version of the study) </w:delText>
        </w:r>
      </w:del>
      <w:r>
        <w:rPr>
          <w:rFonts w:ascii="Arial" w:hAnsi="Arial"/>
          <w:outline w:val="0"/>
          <w:color w:val="000000"/>
          <w:spacing w:val="0"/>
          <w:position w:val="0"/>
          <w:u w:color="000000"/>
          <w:shd w:val="nil" w:color="auto" w:fill="auto"/>
          <w:rtl w:val="0"/>
          <w:lang w:val="en-US"/>
          <w14:textFill>
            <w14:solidFill>
              <w14:srgbClr w14:val="000000"/>
            </w14:solidFill>
          </w14:textFill>
        </w:rPr>
        <w:t>you get will chosen by chance, like flipping a coin. Neither you nor the researcher will choose what treatment you get. You will have a one in three chance of being given each treatment. Neither you nor the researcher will know which treatment you are getting.</w:t>
      </w:r>
    </w:p>
    <w:p>
      <w:pPr>
        <w:pStyle w:val="Body A"/>
        <w:spacing w:after="0"/>
        <w:rPr>
          <w:rFonts w:ascii="Arial" w:cs="Arial" w:hAnsi="Arial" w:eastAsia="Arial"/>
          <w:outline w:val="0"/>
          <w:color w:val="000000"/>
          <w:spacing w:val="0"/>
          <w:position w:val="0"/>
          <w:u w:color="000000"/>
          <w:shd w:val="nil" w:color="auto" w:fill="auto"/>
          <w14:textFill>
            <w14:solidFill>
              <w14:srgbClr w14:val="000000"/>
            </w14:solidFill>
          </w14:textFill>
        </w:rPr>
      </w:pPr>
    </w:p>
    <w:p>
      <w:pPr>
        <w:pStyle w:val="Body A"/>
        <w:spacing w:after="0"/>
        <w:rPr>
          <w:rFonts w:ascii="Arial" w:cs="Arial" w:hAnsi="Arial" w:eastAsia="Arial"/>
          <w:outline w:val="0"/>
          <w:color w:val="000000"/>
          <w:spacing w:val="0"/>
          <w:position w:val="0"/>
          <w:u w:color="000000"/>
          <w:shd w:val="nil" w:color="auto" w:fill="auto"/>
          <w14:textFill>
            <w14:solidFill>
              <w14:srgbClr w14:val="000000"/>
            </w14:solidFill>
          </w14:textFill>
        </w:rPr>
      </w:pPr>
      <w:r>
        <w:rPr>
          <w:rFonts w:ascii="Arial" w:hAnsi="Arial"/>
          <w:outline w:val="0"/>
          <w:color w:val="000000"/>
          <w:spacing w:val="0"/>
          <w:position w:val="0"/>
          <w:u w:color="000000"/>
          <w:shd w:val="nil" w:color="auto" w:fill="auto"/>
          <w:rtl w:val="0"/>
          <w:lang w:val="en-US"/>
          <w14:textFill>
            <w14:solidFill>
              <w14:srgbClr w14:val="000000"/>
            </w14:solidFill>
          </w14:textFill>
        </w:rPr>
        <w:t>We cannot tell you everything about what we are doing in this study or why. However, a full explanation of the purpose of the research and procedures will be provided after you complete the study.</w:t>
      </w:r>
    </w:p>
    <w:p>
      <w:pPr>
        <w:pStyle w:val="Body A"/>
        <w:spacing w:after="0"/>
        <w:rPr>
          <w:rFonts w:ascii="Arial" w:cs="Arial" w:hAnsi="Arial" w:eastAsia="Arial"/>
          <w:b w:val="1"/>
          <w:bCs w:val="1"/>
          <w:i w:val="1"/>
          <w:iCs w:val="1"/>
          <w:sz w:val="22"/>
          <w:szCs w:val="22"/>
        </w:rPr>
      </w:pPr>
    </w:p>
    <w:p>
      <w:pPr>
        <w:pStyle w:val="Body Text"/>
        <w:spacing w:after="0"/>
        <w:rPr>
          <w:rFonts w:ascii="Arial" w:cs="Arial" w:hAnsi="Arial" w:eastAsia="Arial"/>
          <w:b w:val="1"/>
          <w:bCs w:val="1"/>
          <w:i w:val="1"/>
          <w:iCs w:val="1"/>
        </w:rPr>
      </w:pPr>
      <w:r>
        <w:rPr>
          <w:rFonts w:ascii="Arial" w:hAnsi="Arial"/>
          <w:b w:val="1"/>
          <w:bCs w:val="1"/>
          <w:i w:val="1"/>
          <w:iCs w:val="1"/>
          <w:rtl w:val="0"/>
          <w:lang w:val="en-US"/>
        </w:rPr>
        <w:t xml:space="preserve">Voluntary Participation and Withdrawal </w:t>
      </w:r>
    </w:p>
    <w:p>
      <w:pPr>
        <w:pStyle w:val="Body Text"/>
        <w:spacing w:after="0"/>
        <w:rPr>
          <w:rFonts w:ascii="Arial" w:cs="Arial" w:hAnsi="Arial" w:eastAsia="Arial"/>
        </w:rPr>
      </w:pPr>
    </w:p>
    <w:p>
      <w:pPr>
        <w:pStyle w:val="Body A"/>
        <w:spacing w:after="0"/>
        <w:rPr>
          <w:rFonts w:ascii="Arial" w:cs="Arial" w:hAnsi="Arial" w:eastAsia="Arial"/>
          <w:sz w:val="22"/>
          <w:szCs w:val="22"/>
          <w:u w:color="000000"/>
        </w:rPr>
      </w:pPr>
      <w:r>
        <w:rPr>
          <w:rFonts w:ascii="Arial" w:hAnsi="Arial"/>
          <w:sz w:val="22"/>
          <w:szCs w:val="22"/>
          <w:u w:color="000000"/>
          <w:rtl w:val="0"/>
          <w:lang w:val="en-US"/>
        </w:rPr>
        <w:t>Whether or not you take part in this research is your choice. You can leave the research at any time and it will not be held against you.</w:t>
      </w:r>
    </w:p>
    <w:p>
      <w:pPr>
        <w:pStyle w:val="Body A"/>
        <w:spacing w:after="0"/>
        <w:rPr>
          <w:rFonts w:ascii="Arial" w:cs="Arial" w:hAnsi="Arial" w:eastAsia="Arial"/>
          <w:sz w:val="22"/>
          <w:szCs w:val="22"/>
          <w:u w:color="000000"/>
        </w:rPr>
      </w:pPr>
    </w:p>
    <w:p>
      <w:pPr>
        <w:pStyle w:val="Body A"/>
        <w:spacing w:after="0"/>
        <w:rPr>
          <w:rFonts w:ascii="Arial" w:cs="Arial" w:hAnsi="Arial" w:eastAsia="Arial"/>
          <w:sz w:val="22"/>
          <w:szCs w:val="22"/>
          <w:u w:color="000000"/>
        </w:rPr>
      </w:pPr>
      <w:r>
        <w:rPr>
          <w:rFonts w:ascii="Arial" w:hAnsi="Arial"/>
          <w:sz w:val="22"/>
          <w:szCs w:val="22"/>
          <w:u w:color="000000"/>
          <w:rtl w:val="0"/>
          <w:lang w:val="en-US"/>
        </w:rPr>
        <w:t>The person in charge of the research study can remove you from the research study without your approval. Possible reasons for removal include using Safari as your web browser (which interferes with the study set-up).</w:t>
      </w:r>
    </w:p>
    <w:p>
      <w:pPr>
        <w:pStyle w:val="Body A"/>
        <w:spacing w:after="0"/>
        <w:rPr>
          <w:rFonts w:ascii="Arial" w:cs="Arial" w:hAnsi="Arial" w:eastAsia="Arial"/>
          <w:sz w:val="22"/>
          <w:szCs w:val="22"/>
          <w:u w:color="000000"/>
        </w:rPr>
      </w:pPr>
    </w:p>
    <w:p>
      <w:pPr>
        <w:pStyle w:val="Body A"/>
        <w:spacing w:after="0"/>
        <w:rPr>
          <w:rFonts w:ascii="Times New Roman" w:cs="Times New Roman" w:hAnsi="Times New Roman" w:eastAsia="Times New Roman"/>
          <w:outline w:val="0"/>
          <w:color w:val="000000"/>
          <w:spacing w:val="0"/>
          <w:position w:val="0"/>
          <w:u w:color="000000"/>
          <w:shd w:val="nil" w:color="auto" w:fill="auto"/>
          <w14:textFill>
            <w14:solidFill>
              <w14:srgbClr w14:val="000000"/>
            </w14:solidFill>
          </w14:textFill>
        </w:rPr>
      </w:pPr>
      <w:r>
        <w:rPr>
          <w:rFonts w:ascii="Arial" w:hAnsi="Arial"/>
          <w:sz w:val="22"/>
          <w:szCs w:val="22"/>
          <w:u w:color="000000"/>
          <w:rtl w:val="0"/>
          <w:lang w:val="en-US"/>
        </w:rPr>
        <w:t>If you decide to leave the research, you will not receive compensation from Prolific.</w:t>
      </w:r>
      <w:r>
        <w:rPr>
          <w:rFonts w:ascii="Arial" w:hAnsi="Arial"/>
          <w:i w:val="1"/>
          <w:iCs w:val="1"/>
          <w:sz w:val="22"/>
          <w:szCs w:val="22"/>
          <w:u w:color="000000"/>
          <w:rtl w:val="0"/>
        </w:rPr>
        <w:t xml:space="preserve"> </w:t>
      </w:r>
    </w:p>
    <w:p>
      <w:pPr>
        <w:pStyle w:val="Body A"/>
        <w:spacing w:after="0"/>
        <w:rPr>
          <w:rFonts w:ascii="Arial" w:cs="Arial" w:hAnsi="Arial" w:eastAsia="Arial"/>
          <w:b w:val="1"/>
          <w:bCs w:val="1"/>
          <w:i w:val="1"/>
          <w:iCs w:val="1"/>
        </w:rPr>
      </w:pPr>
    </w:p>
    <w:p>
      <w:pPr>
        <w:pStyle w:val="Body A"/>
        <w:spacing w:after="0"/>
        <w:rPr>
          <w:rFonts w:ascii="Arial" w:cs="Arial" w:hAnsi="Arial" w:eastAsia="Arial"/>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Confidentiality</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p>
    <w:p>
      <w:pPr>
        <w:pStyle w:val="Body Text"/>
        <w:spacing w:after="0"/>
        <w:rPr>
          <w:rFonts w:ascii="Arial" w:cs="Arial" w:hAnsi="Arial" w:eastAsia="Arial"/>
          <w:outline w:val="0"/>
          <w:color w:val="000000"/>
          <w:u w:color="000000"/>
          <w14:textFill>
            <w14:solidFill>
              <w14:srgbClr w14:val="000000"/>
            </w14:solidFill>
          </w14:textFill>
        </w:rPr>
      </w:pPr>
    </w:p>
    <w:p>
      <w:pPr>
        <w:pStyle w:val="Body Text"/>
        <w:spacing w:after="0"/>
        <w:rPr>
          <w:rFonts w:ascii="Arial" w:cs="Arial" w:hAnsi="Arial" w:eastAsia="Arial"/>
          <w:outline w:val="0"/>
          <w:color w:val="000000"/>
          <w:u w:color="000000"/>
          <w14:textFill>
            <w14:solidFill>
              <w14:srgbClr w14:val="000000"/>
            </w14:solidFill>
          </w14:textFill>
        </w:rPr>
      </w:pPr>
      <w:r>
        <w:rPr>
          <w:rFonts w:ascii="Arial" w:hAnsi="Arial"/>
          <w:outline w:val="0"/>
          <w:color w:val="000000"/>
          <w:u w:color="000000"/>
          <w:rtl w:val="0"/>
          <w:lang w:val="en-US"/>
          <w14:textFill>
            <w14:solidFill>
              <w14:srgbClr w14:val="000000"/>
            </w14:solidFill>
          </w14:textFill>
        </w:rPr>
        <w:t>There are some things that you might tell us that we CANNOT promise to keep confidential, as we are required to report information like:</w:t>
      </w:r>
    </w:p>
    <w:p>
      <w:pPr>
        <w:pStyle w:val="Body Text"/>
        <w:numPr>
          <w:ilvl w:val="0"/>
          <w:numId w:val="2"/>
        </w:numPr>
        <w:bidi w:val="0"/>
        <w:spacing w:after="0"/>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Child abuse or neglect</w:t>
      </w:r>
    </w:p>
    <w:p>
      <w:pPr>
        <w:pStyle w:val="Body Text"/>
        <w:numPr>
          <w:ilvl w:val="0"/>
          <w:numId w:val="2"/>
        </w:numPr>
        <w:bidi w:val="0"/>
        <w:spacing w:after="0"/>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A crime you or others plan to commit</w:t>
      </w:r>
    </w:p>
    <w:p>
      <w:pPr>
        <w:pStyle w:val="Body Text"/>
        <w:numPr>
          <w:ilvl w:val="0"/>
          <w:numId w:val="2"/>
        </w:numPr>
        <w:bidi w:val="0"/>
        <w:spacing w:after="0"/>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Harm that may come to you or others</w:t>
      </w:r>
    </w:p>
    <w:p>
      <w:pPr>
        <w:pStyle w:val="Body A"/>
        <w:spacing w:after="0"/>
        <w:rPr>
          <w:rFonts w:ascii="Arial" w:cs="Arial" w:hAnsi="Arial" w:eastAsia="Arial"/>
          <w:outline w:val="0"/>
          <w:color w:val="000000"/>
          <w:u w:color="000000"/>
          <w:shd w:val="clear" w:color="auto" w:fill="d9d9d9"/>
          <w14:textFill>
            <w14:solidFill>
              <w14:srgbClr w14:val="000000"/>
            </w14:solidFill>
          </w14:textFill>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Payment for Participation</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If you agree to take part in this research study, we will pay you $1.20 for your time and effort</w:t>
      </w:r>
      <w:ins w:id="10" w:date="2023-06-07T11:25:14Z" w:author="Damon Roberts">
        <w:r>
          <w:rPr>
            <w:rFonts w:ascii="Arial" w:hAnsi="Arial"/>
            <w:rtl w:val="0"/>
            <w:lang w:val="en-US"/>
          </w:rPr>
          <w:t xml:space="preserve"> regardless of how long you take (6 minutes at the rate of $12.00/hour)</w:t>
        </w:r>
      </w:ins>
      <w:r>
        <w:rPr>
          <w:rFonts w:ascii="Arial" w:hAnsi="Arial"/>
          <w:rtl w:val="0"/>
          <w:lang w:val="en-US"/>
        </w:rPr>
        <w:t>. Payments will be made through your Prolific account.</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It is important to know that payment for participation is taxable income.</w:t>
      </w:r>
    </w:p>
    <w:p>
      <w:pPr>
        <w:pStyle w:val="Body Text"/>
        <w:spacing w:after="0"/>
        <w:rPr>
          <w:rFonts w:ascii="Arial" w:cs="Arial" w:hAnsi="Arial" w:eastAsia="Arial"/>
        </w:rPr>
      </w:pPr>
    </w:p>
    <w:p>
      <w:pPr>
        <w:pStyle w:val="Body A"/>
        <w:spacing w:after="0"/>
      </w:pPr>
    </w:p>
    <w:p>
      <w:pPr>
        <w:pStyle w:val="Body A"/>
        <w:spacing w:after="0"/>
        <w:rPr>
          <w:rFonts w:ascii="Arial" w:cs="Arial" w:hAnsi="Arial" w:eastAsia="Arial"/>
          <w:b w:val="1"/>
          <w:bCs w:val="1"/>
          <w:i w:val="1"/>
          <w:iCs w:val="1"/>
        </w:rPr>
      </w:pPr>
      <w:r>
        <w:rPr>
          <w:rFonts w:ascii="Arial" w:hAnsi="Arial"/>
          <w:b w:val="1"/>
          <w:bCs w:val="1"/>
          <w:i w:val="1"/>
          <w:iCs w:val="1"/>
          <w:rtl w:val="0"/>
          <w:lang w:val="it-IT"/>
        </w:rPr>
        <w:t>Questions</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If you have questions, concerns, or complaints, or think the research has hurt you, talk to the research team at Damon.roberts-1@colorado.edu.</w:t>
      </w:r>
    </w:p>
    <w:p>
      <w:pPr>
        <w:pStyle w:val="Body Text"/>
        <w:spacing w:after="0"/>
        <w:rPr>
          <w:rFonts w:ascii="Arial" w:cs="Arial" w:hAnsi="Arial" w:eastAsia="Arial"/>
        </w:rPr>
      </w:pPr>
    </w:p>
    <w:p>
      <w:pPr>
        <w:pStyle w:val="Body Text"/>
        <w:spacing w:after="0"/>
        <w:rPr>
          <w:rStyle w:val="None"/>
          <w:rFonts w:ascii="Arial" w:cs="Arial" w:hAnsi="Arial" w:eastAsia="Arial"/>
        </w:rPr>
      </w:pPr>
      <w:r>
        <w:rPr>
          <w:rFonts w:ascii="Arial" w:hAnsi="Arial"/>
          <w:rtl w:val="0"/>
          <w:lang w:val="en-US"/>
        </w:rPr>
        <w:t xml:space="preserve">This research has been reviewed and approved by an IRB. You may talk to them at (303) 735-3702 or </w:t>
      </w:r>
      <w:r>
        <w:rPr>
          <w:rStyle w:val="Hyperlink.0"/>
        </w:rPr>
        <w:fldChar w:fldCharType="begin" w:fldLock="0"/>
      </w:r>
      <w:r>
        <w:rPr>
          <w:rStyle w:val="Hyperlink.0"/>
        </w:rPr>
        <w:instrText xml:space="preserve"> HYPERLINK "mailto:irbadmin@colorado.edu"</w:instrText>
      </w:r>
      <w:r>
        <w:rPr>
          <w:rStyle w:val="Hyperlink.0"/>
        </w:rPr>
        <w:fldChar w:fldCharType="separate" w:fldLock="0"/>
      </w:r>
      <w:r>
        <w:rPr>
          <w:rStyle w:val="Hyperlink.0"/>
          <w:rtl w:val="0"/>
          <w:lang w:val="en-US"/>
        </w:rPr>
        <w:t>irbadmin@colorado.edu</w:t>
      </w:r>
      <w:r>
        <w:rPr/>
        <w:fldChar w:fldCharType="end" w:fldLock="0"/>
      </w:r>
      <w:r>
        <w:rPr>
          <w:rStyle w:val="None"/>
          <w:rFonts w:ascii="Arial" w:hAnsi="Arial"/>
          <w:rtl w:val="0"/>
          <w:lang w:val="en-US"/>
        </w:rPr>
        <w:t xml:space="preserve"> if:</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Your questions, concerns, or complaints are not being answered by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cannot reach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want to talk to someone besides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have questions about your rights as a research subject.</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want to get information or provide input about this research.</w:t>
      </w:r>
    </w:p>
    <w:p>
      <w:pPr>
        <w:pStyle w:val="Body Text"/>
        <w:spacing w:after="0"/>
        <w:rPr>
          <w:rStyle w:val="None"/>
          <w:rFonts w:ascii="Arial" w:cs="Arial" w:hAnsi="Arial" w:eastAsia="Arial"/>
        </w:rPr>
      </w:pPr>
    </w:p>
    <w:p>
      <w:pPr>
        <w:pStyle w:val="Body A"/>
        <w:spacing w:after="0"/>
        <w:rPr>
          <w:rStyle w:val="None"/>
          <w:rFonts w:ascii="Arial" w:cs="Arial" w:hAnsi="Arial" w:eastAsia="Arial"/>
          <w:b w:val="1"/>
          <w:bCs w:val="1"/>
          <w:i w:val="1"/>
          <w:iCs w:val="1"/>
        </w:rPr>
      </w:pPr>
      <w:r>
        <w:rPr>
          <w:rStyle w:val="None"/>
          <w:rFonts w:ascii="Arial" w:hAnsi="Arial"/>
          <w:b w:val="1"/>
          <w:bCs w:val="1"/>
          <w:i w:val="1"/>
          <w:iCs w:val="1"/>
          <w:rtl w:val="0"/>
          <w:lang w:val="en-US"/>
        </w:rPr>
        <w:t>Signatures</w:t>
      </w:r>
    </w:p>
    <w:p>
      <w:pPr>
        <w:pStyle w:val="Body Text"/>
        <w:spacing w:after="0"/>
        <w:rPr>
          <w:rStyle w:val="None"/>
          <w:rFonts w:ascii="Arial" w:cs="Arial" w:hAnsi="Arial" w:eastAsia="Arial"/>
        </w:rPr>
      </w:pPr>
    </w:p>
    <w:p>
      <w:pPr>
        <w:pStyle w:val="Body Text"/>
        <w:spacing w:after="0"/>
        <w:rPr>
          <w:rStyle w:val="None"/>
          <w:rFonts w:ascii="Arial" w:cs="Arial" w:hAnsi="Arial" w:eastAsia="Arial"/>
        </w:rPr>
      </w:pPr>
    </w:p>
    <w:p>
      <w:pPr>
        <w:pStyle w:val="Body A"/>
        <w:spacing w:after="0"/>
        <w:rPr>
          <w:rStyle w:val="None"/>
          <w:rFonts w:ascii="Arial" w:cs="Arial" w:hAnsi="Arial" w:eastAsia="Arial"/>
        </w:rPr>
      </w:pPr>
      <w:r>
        <w:rPr>
          <w:rStyle w:val="None"/>
          <w:rFonts w:ascii="Arial" w:hAnsi="Arial"/>
          <w:rtl w:val="0"/>
          <w:lang w:val="en-US"/>
        </w:rPr>
        <w:t xml:space="preserve">Please click the </w:t>
      </w:r>
      <w:r>
        <w:rPr>
          <w:rStyle w:val="None"/>
          <w:rFonts w:ascii="Arial" w:hAnsi="Arial" w:hint="default"/>
          <w:rtl w:val="0"/>
          <w:lang w:val="en-US"/>
        </w:rPr>
        <w:t>“</w:t>
      </w:r>
      <w:r>
        <w:rPr>
          <w:rStyle w:val="None"/>
          <w:rFonts w:ascii="Arial" w:hAnsi="Arial"/>
          <w:rtl w:val="0"/>
          <w:lang w:val="en-US"/>
        </w:rPr>
        <w:t>Agree to participate</w:t>
      </w:r>
      <w:r>
        <w:rPr>
          <w:rStyle w:val="None"/>
          <w:rFonts w:ascii="Arial" w:hAnsi="Arial" w:hint="default"/>
          <w:rtl w:val="0"/>
          <w:lang w:val="en-US"/>
        </w:rPr>
        <w:t xml:space="preserve">” </w:t>
      </w:r>
      <w:r>
        <w:rPr>
          <w:rStyle w:val="None"/>
          <w:rFonts w:ascii="Arial" w:hAnsi="Arial"/>
          <w:rtl w:val="0"/>
          <w:lang w:val="en-US"/>
        </w:rPr>
        <w:t xml:space="preserve">button below if you </w:t>
      </w:r>
      <w:r>
        <w:rPr>
          <w:rStyle w:val="None"/>
          <w:rFonts w:ascii="Arial" w:hAnsi="Arial"/>
          <w:b w:val="1"/>
          <w:bCs w:val="1"/>
          <w:rtl w:val="0"/>
          <w:lang w:val="en-US"/>
        </w:rPr>
        <w:t>consent</w:t>
      </w:r>
      <w:r>
        <w:rPr>
          <w:rStyle w:val="None"/>
          <w:rFonts w:ascii="Arial" w:hAnsi="Arial"/>
          <w:rtl w:val="0"/>
          <w:lang w:val="en-US"/>
        </w:rPr>
        <w:t xml:space="preserve"> to participate in this study. If you </w:t>
      </w:r>
      <w:r>
        <w:rPr>
          <w:rStyle w:val="None"/>
          <w:rFonts w:ascii="Arial" w:hAnsi="Arial"/>
          <w:b w:val="1"/>
          <w:bCs w:val="1"/>
          <w:rtl w:val="0"/>
          <w:lang w:val="en-US"/>
        </w:rPr>
        <w:t>do not consent</w:t>
      </w:r>
      <w:r>
        <w:rPr>
          <w:rStyle w:val="None"/>
          <w:rFonts w:ascii="Arial" w:hAnsi="Arial"/>
          <w:rtl w:val="0"/>
          <w:lang w:val="en-US"/>
        </w:rPr>
        <w:t xml:space="preserve"> to participate in the study, please close the window and return to Prolific.</w:t>
      </w:r>
    </w:p>
    <w:p>
      <w:pPr>
        <w:pStyle w:val="Body A"/>
        <w:spacing w:after="0"/>
        <w:rPr>
          <w:rStyle w:val="None"/>
          <w:rFonts w:ascii="Arial" w:cs="Arial" w:hAnsi="Arial" w:eastAsia="Arial"/>
        </w:rPr>
      </w:pPr>
    </w:p>
    <w:p>
      <w:pPr>
        <w:pStyle w:val="Body A"/>
        <w:spacing w:after="0"/>
      </w:pPr>
      <w:r>
        <w:rPr>
          <w:rStyle w:val="None"/>
          <w:rFonts w:ascii="Arial" w:hAnsi="Arial"/>
          <w:rtl w:val="0"/>
          <w:lang w:val="en-US"/>
        </w:rPr>
        <w:t>Agree to participate</w:t>
      </w:r>
    </w:p>
    <w:sectPr>
      <w:headerReference w:type="default" r:id="rId4"/>
      <w:headerReference w:type="first" r:id="rId5"/>
      <w:footerReference w:type="default" r:id="rId6"/>
      <w:footerReference w:type="first" r:id="rId7"/>
      <w:pgSz w:w="12240" w:h="15840" w:orient="portrait"/>
      <w:pgMar w:top="450" w:right="1152" w:bottom="245" w:left="1152" w:header="720" w:footer="64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900"/>
        <w:tab w:val="clear" w:pos="8640"/>
      </w:tabs>
      <w:rPr>
        <w:rFonts w:ascii="Times New Roman" w:cs="Times New Roman" w:hAnsi="Times New Roman" w:eastAsia="Times New Roman"/>
        <w:sz w:val="16"/>
        <w:szCs w:val="16"/>
      </w:rPr>
    </w:pPr>
  </w:p>
  <w:p>
    <w:pPr>
      <w:pStyle w:val="Body A"/>
      <w:spacing w:after="0"/>
      <w:jc w:val="center"/>
      <w:rPr>
        <w:rFonts w:ascii="Times New Roman" w:cs="Times New Roman" w:hAnsi="Times New Roman" w:eastAsia="Times New Roman"/>
        <w:sz w:val="16"/>
        <w:szCs w:val="16"/>
      </w:rPr>
    </w:pPr>
  </w:p>
  <w:p>
    <w:pPr>
      <w:pStyle w:val="Body A"/>
      <w:spacing w:after="0"/>
      <w:jc w:val="center"/>
      <w:rPr>
        <w:rFonts w:ascii="Arial" w:cs="Arial" w:hAnsi="Arial" w:eastAsia="Arial"/>
        <w:b w:val="1"/>
        <w:bCs w:val="1"/>
        <w:sz w:val="16"/>
        <w:szCs w:val="16"/>
        <w:shd w:val="nil" w:color="auto" w:fill="auto"/>
      </w:rPr>
    </w:pPr>
    <w:r>
      <w:rPr>
        <w:rFonts w:ascii="Arial" w:hAnsi="Arial"/>
        <w:b w:val="1"/>
        <w:bCs w:val="1"/>
        <w:sz w:val="16"/>
        <w:szCs w:val="16"/>
        <w:shd w:val="nil" w:color="auto" w:fill="auto"/>
        <w:rtl w:val="0"/>
        <w:lang w:val="en-US"/>
      </w:rPr>
      <w:t>IRB Approval Date</w:t>
    </w:r>
  </w:p>
  <w:p>
    <w:pPr>
      <w:pStyle w:val="footer"/>
      <w:tabs>
        <w:tab w:val="right" w:pos="9900"/>
        <w:tab w:val="clear" w:pos="8640"/>
      </w:tabs>
      <w:jc w:val="right"/>
    </w:pPr>
    <w:r>
      <w:rPr>
        <w:rFonts w:ascii="Arial" w:hAnsi="Arial"/>
        <w:b w:val="0"/>
        <w:bCs w:val="0"/>
        <w:sz w:val="16"/>
        <w:szCs w:val="16"/>
        <w:rtl w:val="0"/>
        <w:lang w:val="en-US"/>
      </w:rPr>
      <w:t>IRB Document Revision Date: May 18, 2023</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900"/>
        <w:tab w:val="clear" w:pos="8640"/>
      </w:tabs>
      <w:jc w:val="center"/>
      <w:rPr>
        <w:rFonts w:ascii="Times New Roman" w:cs="Times New Roman" w:hAnsi="Times New Roman" w:eastAsia="Times New Roman"/>
        <w:sz w:val="16"/>
        <w:szCs w:val="16"/>
      </w:rPr>
    </w:pPr>
  </w:p>
  <w:p>
    <w:pPr>
      <w:pStyle w:val="Body A"/>
      <w:spacing w:after="0"/>
      <w:jc w:val="center"/>
      <w:rPr>
        <w:rFonts w:ascii="Times New Roman" w:cs="Times New Roman" w:hAnsi="Times New Roman" w:eastAsia="Times New Roman"/>
      </w:rPr>
    </w:pPr>
  </w:p>
  <w:p>
    <w:pPr>
      <w:pStyle w:val="Body A"/>
      <w:spacing w:after="0"/>
      <w:jc w:val="center"/>
      <w:rPr>
        <w:rFonts w:ascii="Arial" w:cs="Arial" w:hAnsi="Arial" w:eastAsia="Arial"/>
        <w:shd w:val="nil" w:color="auto" w:fill="auto"/>
      </w:rPr>
    </w:pPr>
    <w:r>
      <w:rPr>
        <w:rFonts w:ascii="Arial" w:hAnsi="Arial"/>
        <w:shd w:val="nil" w:color="auto" w:fill="auto"/>
        <w:rtl w:val="0"/>
        <w:lang w:val="en-US"/>
      </w:rPr>
      <w:t>IRB Approval Date</w:t>
    </w:r>
  </w:p>
  <w:p>
    <w:pPr>
      <w:pStyle w:val="footer"/>
      <w:tabs>
        <w:tab w:val="right" w:pos="9900"/>
        <w:tab w:val="clear" w:pos="8640"/>
      </w:tabs>
      <w:rPr>
        <w:rFonts w:ascii="Arial" w:cs="Arial" w:hAnsi="Arial" w:eastAsia="Arial"/>
        <w:b w:val="0"/>
        <w:bCs w:val="0"/>
        <w:sz w:val="16"/>
        <w:szCs w:val="16"/>
      </w:rPr>
    </w:pPr>
    <w:r>
      <w:rPr>
        <w:rFonts w:ascii="Arial" w:cs="Arial" w:hAnsi="Arial" w:eastAsia="Arial"/>
        <w:sz w:val="16"/>
        <w:szCs w:val="16"/>
      </w:rPr>
      <w:tab/>
      <w:tab/>
    </w:r>
    <w:r>
      <w:rPr>
        <w:rFonts w:ascii="Arial" w:hAnsi="Arial"/>
        <w:b w:val="0"/>
        <w:bCs w:val="0"/>
        <w:sz w:val="16"/>
        <w:szCs w:val="16"/>
        <w:rtl w:val="0"/>
        <w:lang w:val="en-US"/>
      </w:rPr>
      <w:t>IRB Document Revision Date: May 18, 2023</w:t>
    </w:r>
  </w:p>
  <w:p>
    <w:pPr>
      <w:pStyle w:val="footer"/>
      <w:tabs>
        <w:tab w:val="right" w:pos="9900"/>
        <w:tab w:val="clear" w:pos="8640"/>
      </w:tabs>
      <w:jc w:val="right"/>
    </w:pPr>
    <w:r>
      <w:rPr>
        <w:rFonts w:ascii="Arial" w:hAnsi="Arial"/>
        <w:b w:val="0"/>
        <w:bCs w:val="0"/>
        <w:sz w:val="16"/>
        <w:szCs w:val="16"/>
        <w:rtl w:val="0"/>
        <w:lang w:val="en-US"/>
      </w:rPr>
      <w:t xml:space="preserve">HRP-502: TEMPLATE </w:t>
    </w:r>
    <w:r>
      <w:rPr>
        <w:rFonts w:ascii="Arial" w:hAnsi="Arial" w:hint="default"/>
        <w:b w:val="0"/>
        <w:bCs w:val="0"/>
        <w:sz w:val="16"/>
        <w:szCs w:val="16"/>
        <w:rtl w:val="0"/>
        <w:lang w:val="en-US"/>
      </w:rPr>
      <w:t xml:space="preserve">– </w:t>
    </w:r>
    <w:r>
      <w:rPr>
        <w:rFonts w:ascii="Arial" w:hAnsi="Arial"/>
        <w:b w:val="0"/>
        <w:bCs w:val="0"/>
        <w:sz w:val="16"/>
        <w:szCs w:val="16"/>
        <w:rtl w:val="0"/>
        <w:lang w:val="en-US"/>
      </w:rPr>
      <w:t>Consent Document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pPr>
    <w:r>
      <w:rPr>
        <w:rStyle w:val="None A"/>
      </w:rPr>
      <w:tab/>
    </w:r>
    <w:r>
      <w:rPr>
        <w:b w:val="0"/>
        <w:bCs w:val="0"/>
        <w:sz w:val="20"/>
        <w:szCs w:val="20"/>
        <w:rtl w:val="0"/>
        <w:lang w:val="da-DK"/>
      </w:rPr>
      <w:t xml:space="preserve">Page </w:t>
    </w:r>
    <w:r>
      <w:rPr>
        <w:b w:val="0"/>
        <w:bCs w:val="0"/>
        <w:kern w:val="0"/>
        <w:sz w:val="20"/>
        <w:szCs w:val="20"/>
      </w:rPr>
      <w:fldChar w:fldCharType="begin" w:fldLock="0"/>
    </w:r>
    <w:r>
      <w:rPr>
        <w:b w:val="0"/>
        <w:bCs w:val="0"/>
        <w:kern w:val="0"/>
        <w:sz w:val="20"/>
        <w:szCs w:val="20"/>
      </w:rPr>
      <w:instrText xml:space="preserve"> PAGE </w:instrText>
    </w:r>
    <w:r>
      <w:rPr>
        <w:b w:val="0"/>
        <w:bCs w:val="0"/>
        <w:kern w:val="0"/>
        <w:sz w:val="20"/>
        <w:szCs w:val="20"/>
      </w:rPr>
      <w:fldChar w:fldCharType="separate" w:fldLock="0"/>
    </w:r>
    <w:r>
      <w:rPr>
        <w:b w:val="0"/>
        <w:bCs w:val="0"/>
        <w:kern w:val="0"/>
        <w:sz w:val="20"/>
        <w:szCs w:val="20"/>
      </w:rPr>
    </w:r>
    <w:r>
      <w:rPr>
        <w:b w:val="0"/>
        <w:bCs w:val="0"/>
        <w:kern w:val="0"/>
        <w:sz w:val="20"/>
        <w:szCs w:val="20"/>
      </w:rPr>
      <w:fldChar w:fldCharType="end" w:fldLock="0"/>
    </w:r>
    <w:r>
      <w:rPr>
        <w:b w:val="0"/>
        <w:bCs w:val="0"/>
        <w:kern w:val="0"/>
        <w:sz w:val="20"/>
        <w:szCs w:val="20"/>
        <w:rtl w:val="0"/>
        <w:lang w:val="en-US"/>
      </w:rPr>
      <w:t xml:space="preserve"> of </w:t>
    </w:r>
    <w:r>
      <w:rPr>
        <w:b w:val="0"/>
        <w:bCs w:val="0"/>
        <w:kern w:val="0"/>
        <w:sz w:val="20"/>
        <w:szCs w:val="20"/>
      </w:rPr>
      <w:fldChar w:fldCharType="begin" w:fldLock="0"/>
    </w:r>
    <w:r>
      <w:rPr>
        <w:b w:val="0"/>
        <w:bCs w:val="0"/>
        <w:kern w:val="0"/>
        <w:sz w:val="20"/>
        <w:szCs w:val="20"/>
      </w:rPr>
      <w:instrText xml:space="preserve"> NUMPAGES </w:instrText>
    </w:r>
    <w:r>
      <w:rPr>
        <w:b w:val="0"/>
        <w:bCs w:val="0"/>
        <w:kern w:val="0"/>
        <w:sz w:val="20"/>
        <w:szCs w:val="20"/>
      </w:rPr>
      <w:fldChar w:fldCharType="separate" w:fldLock="0"/>
    </w:r>
    <w:r>
      <w:rPr>
        <w:b w:val="0"/>
        <w:bCs w:val="0"/>
        <w:kern w:val="0"/>
        <w:sz w:val="20"/>
        <w:szCs w:val="20"/>
      </w:rPr>
    </w:r>
    <w:r>
      <w:rPr>
        <w:b w:val="0"/>
        <w:bCs w:val="0"/>
        <w:kern w:val="0"/>
        <w:sz w:val="20"/>
        <w:szCs w:val="2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rPr>
        <w:rStyle w:val="None A"/>
      </w:rPr>
    </w:pPr>
    <w:r>
      <w:drawing xmlns:a="http://schemas.openxmlformats.org/drawingml/2006/main">
        <wp:anchor distT="152400" distB="152400" distL="152400" distR="152400" simplePos="0" relativeHeight="251658240" behindDoc="1" locked="0" layoutInCell="1" allowOverlap="1">
          <wp:simplePos x="0" y="0"/>
          <wp:positionH relativeFrom="page">
            <wp:posOffset>855021</wp:posOffset>
          </wp:positionH>
          <wp:positionV relativeFrom="page">
            <wp:posOffset>166254</wp:posOffset>
          </wp:positionV>
          <wp:extent cx="2362836" cy="1122220"/>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2362836" cy="1122220"/>
                  </a:xfrm>
                  <a:prstGeom prst="rect">
                    <a:avLst/>
                  </a:prstGeom>
                  <a:ln w="12700" cap="flat">
                    <a:noFill/>
                    <a:miter lim="400000"/>
                  </a:ln>
                  <a:effectLst/>
                </pic:spPr>
              </pic:pic>
            </a:graphicData>
          </a:graphic>
        </wp:anchor>
      </w:drawing>
    </w:r>
  </w:p>
  <w:p>
    <w:pPr>
      <w:pStyle w:val="Heading"/>
      <w:tabs>
        <w:tab w:val="right" w:pos="9900"/>
      </w:tabs>
      <w:spacing w:after="120"/>
      <w:jc w:val="left"/>
      <w:rPr>
        <w:rStyle w:val="None A"/>
      </w:rPr>
    </w:pPr>
  </w:p>
  <w:p>
    <w:pPr>
      <w:pStyle w:val="Heading"/>
      <w:tabs>
        <w:tab w:val="right" w:pos="9900"/>
      </w:tabs>
      <w:spacing w:after="120"/>
      <w:jc w:val="left"/>
      <w:rPr>
        <w:rStyle w:val="None A"/>
      </w:rPr>
    </w:pPr>
  </w:p>
  <w:p>
    <w:pPr>
      <w:pStyle w:val="Heading"/>
      <w:tabs>
        <w:tab w:val="right" w:pos="9900"/>
      </w:tabs>
      <w:spacing w:after="120"/>
      <w:jc w:val="left"/>
    </w:pPr>
    <w:r>
      <w:rPr>
        <w:b w:val="0"/>
        <w:bCs w:val="0"/>
        <w:rtl w:val="0"/>
        <w:lang w:val="en-US"/>
      </w:rPr>
      <w:t>Permission to Take Part in a Human Research Study</w:t>
      <w:tab/>
    </w:r>
    <w:r>
      <w:rPr>
        <w:b w:val="0"/>
        <w:bCs w:val="0"/>
        <w:sz w:val="24"/>
        <w:szCs w:val="24"/>
        <w:rtl w:val="0"/>
        <w:lang w:val="da-DK"/>
      </w:rPr>
      <w:t xml:space="preserve">Page </w:t>
    </w:r>
    <w:r>
      <w:rPr>
        <w:b w:val="0"/>
        <w:bCs w:val="0"/>
        <w:kern w:val="0"/>
        <w:sz w:val="24"/>
        <w:szCs w:val="24"/>
      </w:rPr>
      <w:fldChar w:fldCharType="begin" w:fldLock="0"/>
    </w:r>
    <w:r>
      <w:rPr>
        <w:b w:val="0"/>
        <w:bCs w:val="0"/>
        <w:kern w:val="0"/>
        <w:sz w:val="24"/>
        <w:szCs w:val="24"/>
      </w:rPr>
      <w:instrText xml:space="preserve"> PAGE </w:instrText>
    </w:r>
    <w:r>
      <w:rPr>
        <w:b w:val="0"/>
        <w:bCs w:val="0"/>
        <w:kern w:val="0"/>
        <w:sz w:val="24"/>
        <w:szCs w:val="24"/>
      </w:rPr>
      <w:fldChar w:fldCharType="separate" w:fldLock="0"/>
    </w:r>
    <w:r>
      <w:rPr>
        <w:b w:val="0"/>
        <w:bCs w:val="0"/>
        <w:kern w:val="0"/>
        <w:sz w:val="24"/>
        <w:szCs w:val="24"/>
      </w:rPr>
    </w:r>
    <w:r>
      <w:rPr>
        <w:b w:val="0"/>
        <w:bCs w:val="0"/>
        <w:kern w:val="0"/>
        <w:sz w:val="24"/>
        <w:szCs w:val="24"/>
      </w:rPr>
      <w:fldChar w:fldCharType="end" w:fldLock="0"/>
    </w:r>
    <w:r>
      <w:rPr>
        <w:b w:val="0"/>
        <w:bCs w:val="0"/>
        <w:kern w:val="0"/>
        <w:sz w:val="24"/>
        <w:szCs w:val="24"/>
        <w:rtl w:val="0"/>
        <w:lang w:val="en-US"/>
      </w:rPr>
      <w:t xml:space="preserve"> of </w:t>
    </w:r>
    <w:r>
      <w:rPr>
        <w:b w:val="0"/>
        <w:bCs w:val="0"/>
        <w:kern w:val="0"/>
        <w:sz w:val="24"/>
        <w:szCs w:val="24"/>
      </w:rPr>
      <w:fldChar w:fldCharType="begin" w:fldLock="0"/>
    </w:r>
    <w:r>
      <w:rPr>
        <w:b w:val="0"/>
        <w:bCs w:val="0"/>
        <w:kern w:val="0"/>
        <w:sz w:val="24"/>
        <w:szCs w:val="24"/>
      </w:rPr>
      <w:instrText xml:space="preserve"> NUMPAGES </w:instrText>
    </w:r>
    <w:r>
      <w:rPr>
        <w:b w:val="0"/>
        <w:bCs w:val="0"/>
        <w:kern w:val="0"/>
        <w:sz w:val="24"/>
        <w:szCs w:val="24"/>
      </w:rPr>
      <w:fldChar w:fldCharType="separate" w:fldLock="0"/>
    </w:r>
    <w:r>
      <w:rPr>
        <w:b w:val="0"/>
        <w:bCs w:val="0"/>
        <w:kern w:val="0"/>
        <w:sz w:val="24"/>
        <w:szCs w:val="24"/>
      </w:rPr>
    </w:r>
    <w:r>
      <w:rPr>
        <w:b w:val="0"/>
        <w:bCs w:val="0"/>
        <w:kern w:val="0"/>
        <w:sz w:val="24"/>
        <w:szCs w:val="24"/>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7"/>
  </w:abstractNum>
  <w:abstractNum w:abstractNumId="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A"/>
    <w:pPr>
      <w:keepNext w:val="1"/>
      <w:keepLines w:val="0"/>
      <w:pageBreakBefore w:val="0"/>
      <w:widowControl w:val="1"/>
      <w:shd w:val="clear" w:color="auto" w:fill="auto"/>
      <w:suppressAutoHyphens w:val="0"/>
      <w:bidi w:val="0"/>
      <w:spacing w:before="0" w:after="24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Narrow" w:cs="Arial Narrow" w:hAnsi="Arial Narrow" w:eastAsia="Arial Narrow"/>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Text"/>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Body Text Char">
    <w:name w:val="Body Text Char"/>
    <w:rPr>
      <w:sz w:val="24"/>
      <w:szCs w:val="24"/>
    </w:rPr>
  </w:style>
  <w:style w:type="numbering" w:styleId="Imported Style 7">
    <w:name w:val="Imported Style 7"/>
    <w:pPr>
      <w:numPr>
        <w:numId w:val="1"/>
      </w:numPr>
    </w:pPr>
  </w:style>
  <w:style w:type="character" w:styleId="None">
    <w:name w:val="None"/>
  </w:style>
  <w:style w:type="character" w:styleId="Hyperlink.0">
    <w:name w:val="Hyperlink.0"/>
    <w:basedOn w:val="None"/>
    <w:next w:val="Hyperlink.0"/>
    <w:rPr>
      <w:rFonts w:ascii="Arial" w:cs="Arial" w:hAnsi="Arial" w:eastAsia="Arial"/>
      <w:outline w:val="0"/>
      <w:color w:val="0000ff"/>
      <w:u w:val="single" w:color="0000ff"/>
      <w14:textFill>
        <w14:solidFill>
          <w14:srgbClr w14:val="0000FF"/>
        </w14:solidFill>
      </w14:textFill>
    </w:rPr>
  </w:style>
  <w:style w:type="paragraph" w:styleId="Bullet A">
    <w:name w:val="Bullet A"/>
    <w:next w:val="Bulle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