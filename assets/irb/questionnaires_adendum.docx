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Questionnaires and Treatment</w:t>
      </w:r>
    </w:p>
    <w:p>
      <w:pPr>
        <w:pStyle w:val="Body A"/>
        <w:rPr>
          <w:ins w:id="0" w:date="2023-06-07T11:47:12Z" w:author="Damon Roberts"/>
        </w:rPr>
      </w:pPr>
    </w:p>
    <w:p>
      <w:pPr>
        <w:pStyle w:val="Heading 2"/>
        <w:rPr>
          <w:ins w:id="1" w:date="2023-06-07T11:45:57Z" w:author="Damon Roberts"/>
        </w:rPr>
      </w:pPr>
      <w:ins w:id="2" w:date="2023-06-07T11:47:12Z" w:author="Damon Roberts">
        <w:r>
          <w:rPr>
            <w:rtl w:val="0"/>
          </w:rPr>
          <w:t>Informed Consent - had to zoom out to capture it all.</w:t>
        </w:r>
      </w:ins>
      <w:r>
        <w:drawing xmlns:a="http://schemas.openxmlformats.org/drawingml/2006/main"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126911</wp:posOffset>
            </wp:positionH>
            <wp:positionV relativeFrom="line">
              <wp:posOffset>335279</wp:posOffset>
            </wp:positionV>
            <wp:extent cx="4563017" cy="7624820"/>
            <wp:effectExtent l="0" t="0" r="0" b="0"/>
            <wp:wrapThrough wrapText="bothSides" distL="152400" distR="152400">
              <wp:wrapPolygon edited="1">
                <wp:start x="0" y="0"/>
                <wp:lineTo x="21607" y="0"/>
                <wp:lineTo x="21607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017" cy="76248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ins w:id="3" w:date="2023-06-07T11:45:57Z" w:author="Damon Roberts"/>
        </w:rPr>
      </w:pPr>
    </w:p>
    <w:p>
      <w:pPr>
        <w:pStyle w:val="Body A"/>
        <w:rPr>
          <w:ins w:id="4" w:date="2023-06-07T11:45:57Z" w:author="Damon Roberts"/>
        </w:rPr>
      </w:pPr>
    </w:p>
    <w:p>
      <w:pPr>
        <w:pStyle w:val="Body A"/>
        <w:rPr>
          <w:ins w:id="5" w:date="2023-06-07T11:45:57Z" w:author="Damon Roberts"/>
        </w:rPr>
      </w:pPr>
    </w:p>
    <w:p>
      <w:pPr>
        <w:pStyle w:val="Body A"/>
        <w:rPr>
          <w:ins w:id="6" w:date="2023-06-07T11:45:57Z" w:author="Damon Roberts"/>
        </w:rPr>
      </w:pPr>
    </w:p>
    <w:p>
      <w:pPr>
        <w:pStyle w:val="Body A"/>
        <w:rPr>
          <w:ins w:id="7" w:date="2023-06-07T11:45:57Z" w:author="Damon Roberts"/>
        </w:rPr>
      </w:pPr>
    </w:p>
    <w:p>
      <w:pPr>
        <w:pStyle w:val="Body A"/>
        <w:rPr>
          <w:ins w:id="8" w:date="2023-06-07T11:45:57Z" w:author="Damon Roberts"/>
        </w:rPr>
      </w:pPr>
    </w:p>
    <w:p>
      <w:pPr>
        <w:pStyle w:val="Body A"/>
        <w:rPr>
          <w:ins w:id="9" w:date="2023-06-07T11:45:57Z" w:author="Damon Roberts"/>
        </w:rPr>
      </w:pPr>
    </w:p>
    <w:p>
      <w:pPr>
        <w:pStyle w:val="Body A"/>
        <w:rPr>
          <w:ins w:id="10" w:date="2023-06-07T11:45:57Z" w:author="Damon Roberts"/>
        </w:rPr>
      </w:pPr>
    </w:p>
    <w:p>
      <w:pPr>
        <w:pStyle w:val="Body A"/>
        <w:rPr>
          <w:ins w:id="11" w:date="2023-06-07T11:45:57Z" w:author="Damon Roberts"/>
        </w:rPr>
      </w:pPr>
    </w:p>
    <w:p>
      <w:pPr>
        <w:pStyle w:val="Body A"/>
        <w:rPr>
          <w:ins w:id="12" w:date="2023-06-07T11:45:57Z" w:author="Damon Roberts"/>
        </w:rPr>
      </w:pPr>
    </w:p>
    <w:p>
      <w:pPr>
        <w:pStyle w:val="Body A"/>
      </w:pPr>
    </w:p>
    <w:p>
      <w:pPr>
        <w:pStyle w:val="Heading 2"/>
        <w:rPr>
          <w:ins w:id="13" w:date="2023-06-07T11:46:56Z" w:author="Damon Roberts"/>
        </w:rPr>
      </w:pPr>
    </w:p>
    <w:p>
      <w:pPr>
        <w:pStyle w:val="Heading 2"/>
        <w:rPr>
          <w:ins w:id="14" w:date="2023-06-07T11:46:56Z" w:author="Damon Roberts"/>
        </w:rPr>
      </w:pPr>
    </w:p>
    <w:p>
      <w:pPr>
        <w:pStyle w:val="Heading 2"/>
        <w:rPr>
          <w:ins w:id="15" w:date="2023-06-07T11:46:56Z" w:author="Damon Roberts"/>
        </w:rPr>
      </w:pPr>
    </w:p>
    <w:p>
      <w:pPr>
        <w:pStyle w:val="Heading 2"/>
        <w:rPr>
          <w:ins w:id="16" w:date="2023-06-07T11:46:56Z" w:author="Damon Roberts"/>
        </w:rPr>
      </w:pPr>
    </w:p>
    <w:p>
      <w:pPr>
        <w:pStyle w:val="Heading 2"/>
        <w:rPr>
          <w:ins w:id="17" w:date="2023-06-07T11:46:56Z" w:author="Damon Roberts"/>
        </w:rPr>
      </w:pPr>
    </w:p>
    <w:p>
      <w:pPr>
        <w:pStyle w:val="Heading 2"/>
        <w:rPr>
          <w:ins w:id="18" w:date="2023-06-07T11:46:56Z" w:author="Damon Roberts"/>
        </w:rPr>
      </w:pPr>
    </w:p>
    <w:p>
      <w:pPr>
        <w:pStyle w:val="Heading 2"/>
        <w:rPr>
          <w:ins w:id="19" w:date="2023-06-07T11:46:56Z" w:author="Damon Roberts"/>
        </w:rPr>
      </w:pPr>
    </w:p>
    <w:p>
      <w:pPr>
        <w:pStyle w:val="Heading 2"/>
        <w:rPr>
          <w:ins w:id="20" w:date="2023-06-07T11:46:56Z" w:author="Damon Roberts"/>
        </w:rPr>
      </w:pPr>
    </w:p>
    <w:p>
      <w:pPr>
        <w:pStyle w:val="Heading 2"/>
        <w:rPr>
          <w:ins w:id="21" w:date="2023-06-07T11:46:56Z" w:author="Damon Roberts"/>
        </w:rPr>
      </w:pPr>
    </w:p>
    <w:p>
      <w:pPr>
        <w:pStyle w:val="Heading 2"/>
        <w:rPr>
          <w:ins w:id="22" w:date="2023-06-07T11:46:56Z" w:author="Damon Roberts"/>
        </w:rPr>
      </w:pPr>
    </w:p>
    <w:p>
      <w:pPr>
        <w:pStyle w:val="Heading 2"/>
        <w:rPr>
          <w:ins w:id="23" w:date="2023-06-07T11:46:56Z" w:author="Damon Roberts"/>
        </w:rPr>
      </w:pPr>
    </w:p>
    <w:p>
      <w:pPr>
        <w:pStyle w:val="Heading 2"/>
        <w:rPr>
          <w:ins w:id="24" w:date="2023-06-07T11:46:56Z" w:author="Damon Roberts"/>
        </w:rPr>
      </w:pPr>
    </w:p>
    <w:p>
      <w:pPr>
        <w:pStyle w:val="Heading 2"/>
        <w:rPr>
          <w:ins w:id="25" w:date="2023-06-07T11:46:56Z" w:author="Damon Roberts"/>
        </w:rPr>
      </w:pPr>
    </w:p>
    <w:p>
      <w:pPr>
        <w:pStyle w:val="Heading 2"/>
        <w:rPr>
          <w:ins w:id="26" w:date="2023-06-07T11:46:56Z" w:author="Damon Roberts"/>
        </w:rPr>
      </w:pPr>
    </w:p>
    <w:p>
      <w:pPr>
        <w:pStyle w:val="Heading 2"/>
        <w:rPr>
          <w:ins w:id="27" w:date="2023-06-07T11:46:56Z" w:author="Damon Roberts"/>
        </w:rPr>
      </w:pPr>
    </w:p>
    <w:p>
      <w:pPr>
        <w:pStyle w:val="Heading 2"/>
        <w:rPr>
          <w:ins w:id="28" w:date="2023-06-07T11:46:56Z" w:author="Damon Roberts"/>
        </w:rPr>
      </w:pPr>
    </w:p>
    <w:p>
      <w:pPr>
        <w:pStyle w:val="Heading 2"/>
        <w:rPr>
          <w:ins w:id="29" w:date="2023-06-07T11:46:56Z" w:author="Damon Roberts"/>
        </w:rPr>
      </w:pPr>
    </w:p>
    <w:p>
      <w:pPr>
        <w:pStyle w:val="Heading 2"/>
        <w:rPr>
          <w:ins w:id="30" w:date="2023-06-07T11:46:56Z" w:author="Damon Roberts"/>
        </w:rPr>
      </w:pPr>
    </w:p>
    <w:p>
      <w:pPr>
        <w:pStyle w:val="Heading 2"/>
        <w:rPr>
          <w:ins w:id="31" w:date="2023-06-07T11:46:56Z" w:author="Damon Roberts"/>
        </w:rPr>
      </w:pPr>
    </w:p>
    <w:p>
      <w:pPr>
        <w:pStyle w:val="Body A"/>
        <w:rPr>
          <w:ins w:id="32" w:date="2023-06-07T11:46:56Z" w:author="Damon Roberts"/>
        </w:rPr>
      </w:pPr>
    </w:p>
    <w:p>
      <w:pPr>
        <w:pStyle w:val="Body A"/>
        <w:rPr>
          <w:ins w:id="33" w:date="2023-06-07T11:46:56Z" w:author="Damon Roberts"/>
        </w:rPr>
      </w:pPr>
    </w:p>
    <w:p>
      <w:pPr>
        <w:pStyle w:val="Body A"/>
        <w:rPr>
          <w:ins w:id="34" w:date="2023-06-07T11:46:56Z" w:author="Damon Roberts"/>
        </w:rPr>
      </w:pPr>
    </w:p>
    <w:p>
      <w:pPr>
        <w:pStyle w:val="Body A"/>
        <w:rPr>
          <w:ins w:id="35" w:date="2023-06-07T11:46:56Z" w:author="Damon Roberts"/>
        </w:rPr>
      </w:pPr>
    </w:p>
    <w:p>
      <w:pPr>
        <w:pStyle w:val="Body A"/>
        <w:rPr>
          <w:ins w:id="36" w:date="2023-06-07T11:46:56Z" w:author="Damon Roberts"/>
        </w:rPr>
      </w:pPr>
    </w:p>
    <w:p>
      <w:pPr>
        <w:pStyle w:val="Body A"/>
        <w:rPr>
          <w:ins w:id="37" w:date="2023-06-07T11:46:56Z" w:author="Damon Roberts"/>
        </w:rPr>
      </w:pPr>
    </w:p>
    <w:p>
      <w:pPr>
        <w:pStyle w:val="Body A"/>
        <w:rPr>
          <w:ins w:id="38" w:date="2023-06-07T11:46:56Z" w:author="Damon Roberts"/>
        </w:rPr>
      </w:pPr>
    </w:p>
    <w:p>
      <w:pPr>
        <w:pStyle w:val="Heading 2"/>
      </w:pPr>
      <w:r>
        <w:rPr>
          <w:rtl w:val="0"/>
          <w:lang w:val="en-US"/>
        </w:rPr>
        <w:t>Treatment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Instructions: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826770</wp:posOffset>
            </wp:positionH>
            <wp:positionV relativeFrom="line">
              <wp:posOffset>194575</wp:posOffset>
            </wp:positionV>
            <wp:extent cx="4547223" cy="32424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5"/>
                <wp:lineTo x="0" y="21625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223" cy="32424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833119</wp:posOffset>
            </wp:positionH>
            <wp:positionV relativeFrom="page">
              <wp:posOffset>5913120</wp:posOffset>
            </wp:positionV>
            <wp:extent cx="4130856" cy="31419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856" cy="31419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Example of treatment: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Question after each treatment: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298450</wp:posOffset>
            </wp:positionH>
            <wp:positionV relativeFrom="line">
              <wp:posOffset>209646</wp:posOffset>
            </wp:positionV>
            <wp:extent cx="5943600" cy="411794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Question after seeing three treatments: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-300989</wp:posOffset>
            </wp:positionH>
            <wp:positionV relativeFrom="line">
              <wp:posOffset>166942</wp:posOffset>
            </wp:positionV>
            <wp:extent cx="5943600" cy="41002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2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Heading 2"/>
      </w:pPr>
      <w:r>
        <w:rPr>
          <w:rtl w:val="0"/>
          <w:lang w:val="en-US"/>
        </w:rPr>
        <w:t>Demographics Questionnaire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Instructions:</w:t>
      </w:r>
    </w:p>
    <w:p>
      <w:pPr>
        <w:pStyle w:val="Body A"/>
      </w:pPr>
    </w:p>
    <w:p>
      <w:pPr>
        <w:pStyle w:val="Body A"/>
      </w:pP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755651</wp:posOffset>
            </wp:positionH>
            <wp:positionV relativeFrom="line">
              <wp:posOffset>161004</wp:posOffset>
            </wp:positionV>
            <wp:extent cx="5076319" cy="34457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319" cy="3445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Age:</w:t>
      </w:r>
    </w:p>
    <w:p>
      <w:pPr>
        <w:pStyle w:val="Body A"/>
      </w:pP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322010</wp:posOffset>
            </wp:positionH>
            <wp:positionV relativeFrom="line">
              <wp:posOffset>236532</wp:posOffset>
            </wp:positionV>
            <wp:extent cx="5943600" cy="40814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4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Sex:</w:t>
      </w:r>
    </w:p>
    <w:p>
      <w:pPr>
        <w:pStyle w:val="Body A"/>
      </w:pP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471170</wp:posOffset>
            </wp:positionH>
            <wp:positionV relativeFrom="line">
              <wp:posOffset>243839</wp:posOffset>
            </wp:positionV>
            <wp:extent cx="5943600" cy="402668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" descr="Image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6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Race and ethnicity: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-270510</wp:posOffset>
            </wp:positionH>
            <wp:positionV relativeFrom="line">
              <wp:posOffset>-46615</wp:posOffset>
            </wp:positionV>
            <wp:extent cx="5943600" cy="40090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" descr="Image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0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Color blindness:</w:t>
      </w: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582931</wp:posOffset>
            </wp:positionH>
            <wp:positionV relativeFrom="line">
              <wp:posOffset>294638</wp:posOffset>
            </wp:positionV>
            <wp:extent cx="5943600" cy="406146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" descr="Image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Heading 2"/>
      </w:pPr>
      <w:r>
        <w:rPr>
          <w:rtl w:val="0"/>
          <w:lang w:val="en-US"/>
        </w:rPr>
        <w:t>Politics Questionnaire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Instructions:</w:t>
      </w:r>
      <w: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-483869</wp:posOffset>
            </wp:positionH>
            <wp:positionV relativeFrom="line">
              <wp:posOffset>291692</wp:posOffset>
            </wp:positionV>
            <wp:extent cx="5943600" cy="411299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" descr="Image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9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Attention to politics: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page">
              <wp:posOffset>219710</wp:posOffset>
            </wp:positionH>
            <wp:positionV relativeFrom="line">
              <wp:posOffset>0</wp:posOffset>
            </wp:positionV>
            <wp:extent cx="5943600" cy="40814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" descr="Image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4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Party Identification:</w:t>
      </w:r>
    </w:p>
    <w:p>
      <w:pPr>
        <w:pStyle w:val="Body A"/>
      </w:pPr>
      <w: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page">
              <wp:posOffset>219711</wp:posOffset>
            </wp:positionH>
            <wp:positionV relativeFrom="line">
              <wp:posOffset>223503</wp:posOffset>
            </wp:positionV>
            <wp:extent cx="5943600" cy="403099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" descr="Image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Open ended question</w:t>
      </w:r>
    </w:p>
    <w:p>
      <w:pPr>
        <w:pStyle w:val="Body A"/>
      </w:pPr>
    </w:p>
    <w:p>
      <w:pPr>
        <w:pStyle w:val="Body A"/>
      </w:pPr>
      <w: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page">
              <wp:posOffset>-6349</wp:posOffset>
            </wp:positionH>
            <wp:positionV relativeFrom="line">
              <wp:posOffset>670560</wp:posOffset>
            </wp:positionV>
            <wp:extent cx="5943600" cy="411571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" descr="Image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7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8"/>
      <w:footerReference w:type="default" r:id="rId1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